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B8E71" w14:textId="77777777" w:rsidR="009305FC" w:rsidRDefault="009305FC" w:rsidP="009305FC">
      <w:pPr>
        <w:pStyle w:val="Listenabsatz"/>
        <w:numPr>
          <w:ilvl w:val="1"/>
          <w:numId w:val="1"/>
        </w:numPr>
      </w:pPr>
      <w:r>
        <w:t>Name der Datenbank?</w:t>
      </w:r>
    </w:p>
    <w:p w14:paraId="73744B55" w14:textId="77777777" w:rsidR="009305FC" w:rsidRDefault="009305FC" w:rsidP="009305FC">
      <w:pPr>
        <w:pStyle w:val="Listenabsatz"/>
        <w:numPr>
          <w:ilvl w:val="1"/>
          <w:numId w:val="1"/>
        </w:numPr>
      </w:pPr>
      <w:r>
        <w:t>Erklärung, wofür, was kann man damit tun? Sollte kurz und griffig sein, damit jeder weiß, was das ist!</w:t>
      </w:r>
    </w:p>
    <w:p w14:paraId="4F7AE441" w14:textId="77777777" w:rsidR="009305FC" w:rsidRDefault="009305FC" w:rsidP="009305FC">
      <w:pPr>
        <w:pStyle w:val="Listenabsatz"/>
        <w:numPr>
          <w:ilvl w:val="1"/>
          <w:numId w:val="1"/>
        </w:numPr>
      </w:pPr>
      <w:r>
        <w:t>Für wen? Lehrende, Studierende?</w:t>
      </w:r>
    </w:p>
    <w:p w14:paraId="38936C81" w14:textId="77777777" w:rsidR="00A729AB" w:rsidRDefault="00A729AB" w:rsidP="00A729AB">
      <w:pPr>
        <w:pStyle w:val="Listenabsatz"/>
        <w:numPr>
          <w:ilvl w:val="1"/>
          <w:numId w:val="1"/>
        </w:numPr>
      </w:pPr>
      <w:r>
        <w:t xml:space="preserve">Aktuell? Wird es gepflegt? </w:t>
      </w:r>
    </w:p>
    <w:p w14:paraId="0AB65101" w14:textId="77777777" w:rsidR="00A729AB" w:rsidRDefault="00A729AB" w:rsidP="00A729AB">
      <w:pPr>
        <w:pStyle w:val="Listenabsatz"/>
        <w:numPr>
          <w:ilvl w:val="1"/>
          <w:numId w:val="1"/>
        </w:numPr>
      </w:pPr>
      <w:r>
        <w:t>Woher kommen die Daten?</w:t>
      </w:r>
    </w:p>
    <w:p w14:paraId="0F4E596D" w14:textId="77777777" w:rsidR="00F71488" w:rsidRDefault="00F71488" w:rsidP="009305FC">
      <w:pPr>
        <w:pStyle w:val="Listenabsatz"/>
        <w:numPr>
          <w:ilvl w:val="1"/>
          <w:numId w:val="1"/>
        </w:numPr>
      </w:pPr>
      <w:r>
        <w:t>Funktionen erklären</w:t>
      </w:r>
    </w:p>
    <w:p w14:paraId="4BC957B4" w14:textId="77777777" w:rsidR="009305FC" w:rsidRDefault="009305FC" w:rsidP="009305FC">
      <w:pPr>
        <w:pStyle w:val="Listenabsatz"/>
        <w:numPr>
          <w:ilvl w:val="1"/>
          <w:numId w:val="1"/>
        </w:numPr>
      </w:pPr>
      <w:r>
        <w:t>Hinweis: Disclaimer (keine rechtliche Verbindlichkeit, bitte in Modulbeschreibungen schauen)</w:t>
      </w:r>
    </w:p>
    <w:p w14:paraId="06367B92" w14:textId="77777777" w:rsidR="00A729AB" w:rsidRDefault="00A729AB" w:rsidP="00A729AB">
      <w:r>
        <w:t>--------------------------------------------------------------------------------------------------------------------------------------</w:t>
      </w:r>
    </w:p>
    <w:p w14:paraId="732F4815" w14:textId="77777777" w:rsidR="009305FC" w:rsidRDefault="009305FC">
      <w:r>
        <w:t>Sehr geehrte Damen und Herren,</w:t>
      </w:r>
    </w:p>
    <w:p w14:paraId="77ED48BC" w14:textId="10111613" w:rsidR="00F71488" w:rsidRDefault="009305FC">
      <w:r>
        <w:t>die Moduldatenbank des Projektverbunds „</w:t>
      </w:r>
      <w:hyperlink r:id="rId5" w:history="1">
        <w:r w:rsidRPr="00D25D58">
          <w:rPr>
            <w:rStyle w:val="Hyperlink"/>
          </w:rPr>
          <w:t>ÖBIN – Ökosysteme, Biodiversität und Nachhaltige Raumentwicklung</w:t>
        </w:r>
      </w:hyperlink>
      <w:r>
        <w:t>“ richtet sich an Lehrende, die auf der Suche nach Lehrveranstalt</w:t>
      </w:r>
      <w:r w:rsidR="003C560F">
        <w:t xml:space="preserve">ungen </w:t>
      </w:r>
      <w:r w:rsidR="00A170E3">
        <w:t xml:space="preserve">in Dresden und Ostsachsen </w:t>
      </w:r>
      <w:r w:rsidR="003127A9">
        <w:t>mit</w:t>
      </w:r>
      <w:r w:rsidR="003C560F">
        <w:t xml:space="preserve"> ähnlich</w:t>
      </w:r>
      <w:r w:rsidR="003127A9">
        <w:t>en</w:t>
      </w:r>
      <w:r w:rsidR="003C560F">
        <w:t xml:space="preserve"> oder ergänzend</w:t>
      </w:r>
      <w:r w:rsidR="003127A9">
        <w:t>en Inhalten</w:t>
      </w:r>
      <w:r w:rsidR="003C560F">
        <w:t xml:space="preserve"> zu ihren eigenen Angeboten</w:t>
      </w:r>
      <w:r w:rsidR="00A170E3">
        <w:t xml:space="preserve"> </w:t>
      </w:r>
      <w:r w:rsidR="003C560F">
        <w:t>sind. Die Datenbank enthält Module der Technischen Universität Dresden inklusive des Internationalen Hochschulinstituts Zittau</w:t>
      </w:r>
      <w:r w:rsidR="003127A9">
        <w:t xml:space="preserve"> und </w:t>
      </w:r>
      <w:r w:rsidR="003C560F">
        <w:t>der Hochschule Zittau/Görlitz</w:t>
      </w:r>
      <w:r w:rsidR="003127A9">
        <w:t xml:space="preserve">. Eingeschlossen sind Module, an denen das Institut für Ökologische Raumentwicklung (IÖR) und das Senckenberg Museum für Naturkunde Görlitz beteiligt sind. Die Module sind </w:t>
      </w:r>
      <w:r w:rsidR="00F71488">
        <w:t xml:space="preserve">inhaltlich </w:t>
      </w:r>
      <w:proofErr w:type="spellStart"/>
      <w:r w:rsidR="00F71488">
        <w:t>verschlagwortet</w:t>
      </w:r>
      <w:proofErr w:type="spellEnd"/>
      <w:r w:rsidR="00F71488">
        <w:t xml:space="preserve"> </w:t>
      </w:r>
      <w:r w:rsidR="00A729AB">
        <w:t>sowie</w:t>
      </w:r>
      <w:r w:rsidR="00F71488">
        <w:t xml:space="preserve"> nach folgenden Metadaten </w:t>
      </w:r>
      <w:r w:rsidR="00A729AB">
        <w:t>recherchierbar</w:t>
      </w:r>
      <w:r w:rsidR="00F71488">
        <w:t>:</w:t>
      </w:r>
    </w:p>
    <w:p w14:paraId="650C3EEB" w14:textId="77777777" w:rsidR="00F71488" w:rsidRPr="00F71488" w:rsidRDefault="00F71488" w:rsidP="00A729AB">
      <w:pPr>
        <w:pStyle w:val="Listenabsatz"/>
        <w:numPr>
          <w:ilvl w:val="0"/>
          <w:numId w:val="2"/>
        </w:numPr>
        <w:spacing w:after="0"/>
      </w:pPr>
      <w:r>
        <w:t>Modulnummer, Modultitel, Studiengang, Studienart, Hochschule, Sprache, Typ der Lehrveranstaltung, Anteile E-Learnin</w:t>
      </w:r>
      <w:r w:rsidR="00A729AB">
        <w:t>g</w:t>
      </w:r>
      <w:r>
        <w:t>, Arbeitsaufwand</w:t>
      </w:r>
      <w:r w:rsidR="00A729AB">
        <w:t xml:space="preserve"> der Lehrveranstaltungen</w:t>
      </w:r>
      <w:r>
        <w:t xml:space="preserve"> [h] und Selbststudium [h], Anzahl </w:t>
      </w:r>
      <w:r w:rsidRPr="00F71488">
        <w:t>ECTS</w:t>
      </w:r>
      <w:r w:rsidR="00A729AB">
        <w:t xml:space="preserve">, </w:t>
      </w:r>
      <w:r w:rsidRPr="00F71488">
        <w:t>Art der Prüfungsleistu</w:t>
      </w:r>
      <w:r>
        <w:t>ng sowie der Prüfungsvorleistung, Angabe zum Winter- bzw. Sommersemester, Name des Modulverantwortlichen</w:t>
      </w:r>
    </w:p>
    <w:p w14:paraId="21D6A97F" w14:textId="77777777" w:rsidR="00A729AB" w:rsidRDefault="00A729AB" w:rsidP="00A729AB">
      <w:pPr>
        <w:spacing w:after="200" w:line="276" w:lineRule="auto"/>
      </w:pPr>
    </w:p>
    <w:p w14:paraId="433124BC" w14:textId="77777777" w:rsidR="00A729AB" w:rsidRPr="00A729AB" w:rsidRDefault="00A729AB" w:rsidP="00A729AB">
      <w:pPr>
        <w:spacing w:after="200" w:line="276" w:lineRule="auto"/>
        <w:rPr>
          <w:b/>
        </w:rPr>
      </w:pPr>
      <w:r w:rsidRPr="00A729AB">
        <w:rPr>
          <w:b/>
        </w:rPr>
        <w:t xml:space="preserve">Sie möchten </w:t>
      </w:r>
      <w:r>
        <w:rPr>
          <w:b/>
        </w:rPr>
        <w:t xml:space="preserve">bspw. </w:t>
      </w:r>
      <w:r w:rsidRPr="00A729AB">
        <w:rPr>
          <w:b/>
        </w:rPr>
        <w:t>wissen, welches Modul mit 5 ECTS, dem Schlagwort Biodiversität und Methoden als Übung in englischer Sprache angeboten wird?</w:t>
      </w:r>
    </w:p>
    <w:p w14:paraId="4F5B1198" w14:textId="77777777" w:rsidR="00F71488" w:rsidRDefault="00F71488">
      <w:r>
        <w:t xml:space="preserve">Sie können nach </w:t>
      </w:r>
      <w:r w:rsidR="00A729AB">
        <w:t>allen</w:t>
      </w:r>
      <w:r>
        <w:t xml:space="preserve"> Parametern in der Datenbank entsprechend suchen</w:t>
      </w:r>
      <w:r w:rsidR="00A729AB">
        <w:t xml:space="preserve"> und sich übereinstimmende Module anzeigen lassen</w:t>
      </w:r>
      <w:r>
        <w:t>.</w:t>
      </w:r>
      <w:r w:rsidR="00A729AB">
        <w:t xml:space="preserve"> Geben Sie dazu den gewünschten Suchbegriff in die Suchmaske ein. Um Ihre Suche zu verfeinern, fügen Sie mit dem Button + weitere Suchkriterien hinzu. </w:t>
      </w:r>
    </w:p>
    <w:p w14:paraId="73BED121" w14:textId="196F1DFD" w:rsidR="009305FC" w:rsidRDefault="00A729AB">
      <w:r>
        <w:t>Die Daten</w:t>
      </w:r>
      <w:r w:rsidR="00D25D58">
        <w:t xml:space="preserve">erfassung erfolgte </w:t>
      </w:r>
      <w:r w:rsidR="0073140E" w:rsidRPr="00A170E3">
        <w:t>bis</w:t>
      </w:r>
      <w:r w:rsidR="0073140E">
        <w:t xml:space="preserve"> August 2015</w:t>
      </w:r>
      <w:r w:rsidR="00A170E3">
        <w:t xml:space="preserve"> –</w:t>
      </w:r>
      <w:r w:rsidR="0073140E">
        <w:t xml:space="preserve"> </w:t>
      </w:r>
      <w:r w:rsidR="00D25D58">
        <w:t>auf</w:t>
      </w:r>
      <w:r w:rsidR="00A170E3">
        <w:t xml:space="preserve"> </w:t>
      </w:r>
      <w:bookmarkStart w:id="0" w:name="_GoBack"/>
      <w:bookmarkEnd w:id="0"/>
      <w:r w:rsidR="00D25D58">
        <w:t xml:space="preserve">Grundlage der Modulbeschreibungen, die in den Studienordnungen </w:t>
      </w:r>
      <w:r w:rsidR="0073140E">
        <w:t xml:space="preserve">der Studiengänge </w:t>
      </w:r>
      <w:r w:rsidR="00D25D58">
        <w:t>der jeweiligen Einrichtungen online zu recherchieren sind</w:t>
      </w:r>
      <w:r w:rsidR="0073140E">
        <w:t>.</w:t>
      </w:r>
      <w:r w:rsidR="00F22124">
        <w:t xml:space="preserve"> </w:t>
      </w:r>
      <w:r w:rsidR="0073140E">
        <w:t xml:space="preserve">Die Ergebnisse der Datenbankabfrage entsprechen folglich dem Stand vom </w:t>
      </w:r>
      <w:r w:rsidR="0073140E" w:rsidRPr="00A170E3">
        <w:t>August</w:t>
      </w:r>
      <w:r w:rsidR="0073140E">
        <w:t xml:space="preserve"> 2015. </w:t>
      </w:r>
      <w:r w:rsidR="002F3AB7">
        <w:t>Die Inhalte und Schlagworte wurden an ausgewählten Stellen durch persönliche Abstimmung mit den Modulverantwortlichen ergänzt.</w:t>
      </w:r>
      <w:r w:rsidR="0073140E">
        <w:br/>
      </w:r>
      <w:r w:rsidR="009305FC">
        <w:t xml:space="preserve">Die Datenbank erhebt keinen Anspruch auf Vollständigkeit. </w:t>
      </w:r>
      <w:r>
        <w:t xml:space="preserve">Die Verschlagwortung und Sortierung der Module wurde </w:t>
      </w:r>
      <w:r w:rsidR="0016021E">
        <w:t xml:space="preserve">mit größter Sorgfalt vorgenommen. Die Angaben sind jedoch ohne Gewähr. </w:t>
      </w:r>
      <w:r w:rsidR="002F3AB7">
        <w:t>(</w:t>
      </w:r>
      <w:commentRangeStart w:id="1"/>
      <w:r w:rsidR="008F4D96">
        <w:t>S</w:t>
      </w:r>
      <w:r w:rsidR="0016021E">
        <w:t xml:space="preserve">chauen Sie bitte in die aktuelle Modulbeschreibung der Studienordnung </w:t>
      </w:r>
      <w:r w:rsidR="008F4D96">
        <w:t xml:space="preserve">der jeweiligen Einrichtung, um Ergebnisse </w:t>
      </w:r>
      <w:r w:rsidR="008F4D96" w:rsidRPr="008F4D96">
        <w:t>auf dem neuesten Stand</w:t>
      </w:r>
      <w:r w:rsidR="008F4D96">
        <w:t xml:space="preserve"> zu erhalten.</w:t>
      </w:r>
      <w:commentRangeEnd w:id="1"/>
      <w:r w:rsidR="002F3AB7">
        <w:rPr>
          <w:rStyle w:val="Kommentarzeichen"/>
        </w:rPr>
        <w:commentReference w:id="1"/>
      </w:r>
      <w:ins w:id="2" w:author="Brackhage" w:date="2016-01-15T10:01:00Z">
        <w:r w:rsidR="002F3AB7">
          <w:t>)</w:t>
        </w:r>
      </w:ins>
    </w:p>
    <w:p w14:paraId="7A69C1D1" w14:textId="77777777" w:rsidR="009305FC" w:rsidRDefault="009305FC"/>
    <w:sectPr w:rsidR="009305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rackhage" w:date="2016-01-15T10:02:00Z" w:initials="c">
    <w:p w14:paraId="3B7BB227" w14:textId="77777777" w:rsidR="002F3AB7" w:rsidRDefault="002F3AB7">
      <w:pPr>
        <w:pStyle w:val="Kommentartext"/>
      </w:pPr>
      <w:r>
        <w:rPr>
          <w:rStyle w:val="Kommentarzeichen"/>
        </w:rPr>
        <w:annotationRef/>
      </w:r>
      <w:r>
        <w:rPr>
          <w:noProof/>
        </w:rPr>
        <w:t>würde ich zunächst weglassen und am Ende des Projekts einfügen...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7BB2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3105"/>
    <w:multiLevelType w:val="hybridMultilevel"/>
    <w:tmpl w:val="8B1E89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1E2E"/>
    <w:multiLevelType w:val="hybridMultilevel"/>
    <w:tmpl w:val="E99E0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C24FF"/>
    <w:multiLevelType w:val="hybridMultilevel"/>
    <w:tmpl w:val="30800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ckhage">
    <w15:presenceInfo w15:providerId="None" w15:userId="Brackha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FC"/>
    <w:rsid w:val="0016021E"/>
    <w:rsid w:val="002F3AB7"/>
    <w:rsid w:val="003127A9"/>
    <w:rsid w:val="003C560F"/>
    <w:rsid w:val="0046040F"/>
    <w:rsid w:val="0053446B"/>
    <w:rsid w:val="00630E65"/>
    <w:rsid w:val="0073140E"/>
    <w:rsid w:val="008F4D96"/>
    <w:rsid w:val="009305FC"/>
    <w:rsid w:val="00A170E3"/>
    <w:rsid w:val="00A729AB"/>
    <w:rsid w:val="00D25D58"/>
    <w:rsid w:val="00F22124"/>
    <w:rsid w:val="00F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459D"/>
  <w15:chartTrackingRefBased/>
  <w15:docId w15:val="{C89C9748-4251-4522-AD98-54B5D205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5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5D5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F3AB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F3AB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F3AB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F3A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F3AB7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2F3AB7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www.tu-dresden.de/die_tu_dresden/fakultaeten/fakultaet_forst_geo_und_hydrowissenschaften/oeb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Schaarschmidt</dc:creator>
  <cp:keywords/>
  <dc:description/>
  <cp:lastModifiedBy>Nadine Schaarschmidt</cp:lastModifiedBy>
  <cp:revision>2</cp:revision>
  <dcterms:created xsi:type="dcterms:W3CDTF">2016-02-22T08:44:00Z</dcterms:created>
  <dcterms:modified xsi:type="dcterms:W3CDTF">2016-02-22T08:44:00Z</dcterms:modified>
</cp:coreProperties>
</file>